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181B" w14:textId="77777777" w:rsidR="00BA2A3E" w:rsidRPr="00F46F03" w:rsidRDefault="00BA2A3E" w:rsidP="00A42E7F">
      <w:pPr>
        <w:spacing w:before="240" w:line="360" w:lineRule="auto"/>
        <w:jc w:val="center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F46F03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Task Progress Update Report</w:t>
      </w:r>
    </w:p>
    <w:p w14:paraId="2D87B45A" w14:textId="10B7DBE6" w:rsidR="00BA2A3E" w:rsidRDefault="00BA2A3E" w:rsidP="00A42E7F">
      <w:pPr>
        <w:pBdr>
          <w:bottom w:val="single" w:sz="4" w:space="1" w:color="auto"/>
        </w:pBdr>
        <w:spacing w:before="240" w:line="360" w:lineRule="auto"/>
        <w:rPr>
          <w:rFonts w:eastAsiaTheme="minorEastAsia" w:cs="Times New Roman"/>
          <w:kern w:val="0"/>
          <w14:ligatures w14:val="none"/>
        </w:rPr>
      </w:pPr>
      <w:r w:rsidRPr="00F46F03">
        <w:rPr>
          <w:rFonts w:eastAsia="Times New Roman" w:cs="Times New Roman"/>
          <w:b/>
          <w:bCs/>
          <w:kern w:val="0"/>
          <w14:ligatures w14:val="none"/>
        </w:rPr>
        <w:t>Name</w:t>
      </w:r>
      <w:r w:rsidRPr="00F46F03">
        <w:rPr>
          <w:rFonts w:eastAsia="Times New Roman" w:cs="Times New Roman"/>
          <w:kern w:val="0"/>
          <w14:ligatures w14:val="none"/>
        </w:rPr>
        <w:t>: LIM SHI KAI (Sky)</w:t>
      </w:r>
      <w:r w:rsidRPr="00F46F03">
        <w:rPr>
          <w:rFonts w:eastAsia="Times New Roman" w:cs="Times New Roman"/>
          <w:kern w:val="0"/>
          <w14:ligatures w14:val="none"/>
        </w:rPr>
        <w:br/>
      </w:r>
      <w:r w:rsidRPr="00F46F03">
        <w:rPr>
          <w:rFonts w:eastAsia="Times New Roman" w:cs="Times New Roman"/>
          <w:b/>
          <w:bCs/>
          <w:kern w:val="0"/>
          <w14:ligatures w14:val="none"/>
        </w:rPr>
        <w:t>Update Date</w:t>
      </w:r>
      <w:r w:rsidRPr="00F46F03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="Times New Roman" w:cs="Times New Roman"/>
          <w:kern w:val="0"/>
          <w14:ligatures w14:val="none"/>
        </w:rPr>
        <w:t>12</w:t>
      </w:r>
      <w:r w:rsidRPr="00F46F03">
        <w:rPr>
          <w:rFonts w:eastAsia="Times New Roman" w:cs="Times New Roman"/>
          <w:kern w:val="0"/>
          <w14:ligatures w14:val="none"/>
        </w:rPr>
        <w:t>-</w:t>
      </w:r>
      <w:r>
        <w:rPr>
          <w:rFonts w:eastAsiaTheme="minorEastAsia" w:cs="Times New Roman" w:hint="eastAsia"/>
          <w:kern w:val="0"/>
          <w14:ligatures w14:val="none"/>
        </w:rPr>
        <w:t>1</w:t>
      </w:r>
      <w:r>
        <w:rPr>
          <w:rFonts w:eastAsiaTheme="minorEastAsia" w:cs="Times New Roman"/>
          <w:kern w:val="0"/>
          <w14:ligatures w14:val="none"/>
        </w:rPr>
        <w:t>2</w:t>
      </w:r>
      <w:r w:rsidRPr="00F46F03">
        <w:rPr>
          <w:rFonts w:eastAsia="Times New Roman" w:cs="Times New Roman"/>
          <w:kern w:val="0"/>
          <w14:ligatures w14:val="none"/>
        </w:rPr>
        <w:t>-2024</w:t>
      </w:r>
    </w:p>
    <w:p w14:paraId="16E43715" w14:textId="5D06D748" w:rsidR="00BA2A3E" w:rsidRDefault="00BA2A3E" w:rsidP="00A42E7F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F3B73">
        <w:rPr>
          <w:rFonts w:ascii="Times New Roman" w:hAnsi="Times New Roman" w:cs="Times New Roman"/>
          <w:b/>
          <w:bCs/>
          <w:color w:val="auto"/>
          <w:sz w:val="28"/>
          <w:szCs w:val="28"/>
        </w:rPr>
        <w:t>Overview of Tasks</w:t>
      </w:r>
    </w:p>
    <w:p w14:paraId="155E3198" w14:textId="3EBF5375" w:rsidR="00BA2A3E" w:rsidRPr="00BA2A3E" w:rsidRDefault="00BA2A3E" w:rsidP="00A42E7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>Task 1</w:t>
      </w:r>
      <w:r w:rsidRPr="00BA2A3E">
        <w:rPr>
          <w:b/>
          <w:bCs/>
        </w:rPr>
        <w:tab/>
        <w:t>:</w:t>
      </w:r>
      <w:r>
        <w:t xml:space="preserve"> </w:t>
      </w:r>
      <w:r w:rsidRPr="00BA2A3E">
        <w:rPr>
          <w:b/>
          <w:bCs/>
        </w:rPr>
        <w:t>Convert CLAHE function into double 2D pointer method</w:t>
      </w:r>
    </w:p>
    <w:p w14:paraId="60CE969C" w14:textId="1F436131" w:rsidR="00BA2A3E" w:rsidRDefault="00BA2A3E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 w:rsidRPr="00BA2A3E">
        <w:rPr>
          <w:b/>
          <w:bCs/>
        </w:rPr>
        <w:tab/>
        <w:t>:</w:t>
      </w:r>
      <w:r>
        <w:t xml:space="preserve"> Ready for integration and fit to the library that is given.</w:t>
      </w:r>
    </w:p>
    <w:p w14:paraId="7A5A588F" w14:textId="65483C6F" w:rsidR="00BA2A3E" w:rsidRDefault="00BA2A3E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0EAC9F8C" w14:textId="4B5CA61F" w:rsidR="00BA2A3E" w:rsidRDefault="00BA2A3E" w:rsidP="00A42E7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7476F56B" w14:textId="5EFAB404" w:rsidR="00BA2A3E" w:rsidRDefault="00BA2A3E" w:rsidP="00A42E7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Ensured that the image that input and output for CLAHE function are neither normal nor threshold method is displayed in double 2D pointer method instead of vector method.</w:t>
      </w:r>
    </w:p>
    <w:p w14:paraId="646362EF" w14:textId="77777777" w:rsidR="00BA2A3E" w:rsidRDefault="00BA2A3E" w:rsidP="00A42E7F">
      <w:pPr>
        <w:spacing w:after="0" w:line="360" w:lineRule="auto"/>
        <w:jc w:val="both"/>
      </w:pPr>
    </w:p>
    <w:p w14:paraId="26556AD3" w14:textId="160B2ABD" w:rsidR="00BA2A3E" w:rsidRPr="00BA2A3E" w:rsidRDefault="00BA2A3E" w:rsidP="00A42E7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2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Window geometry constraints at Windows and UI</w:t>
      </w:r>
    </w:p>
    <w:p w14:paraId="35EFDA59" w14:textId="01F4821A" w:rsidR="00BA2A3E" w:rsidRDefault="00BA2A3E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</w:t>
      </w:r>
      <w:r>
        <w:t>Ensure the error message will not show in the console while it does not affect the program.</w:t>
      </w:r>
    </w:p>
    <w:p w14:paraId="4D985CED" w14:textId="5B5A4706" w:rsidR="00BA2A3E" w:rsidRDefault="00BA2A3E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</w:t>
      </w:r>
      <w:r>
        <w:t>Delayed until main task complete</w:t>
      </w:r>
    </w:p>
    <w:p w14:paraId="6931CCB5" w14:textId="77777777" w:rsidR="00BA2A3E" w:rsidRDefault="00BA2A3E" w:rsidP="00A42E7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78F633DF" w14:textId="77777777" w:rsidR="00BA2A3E" w:rsidRPr="00BA2A3E" w:rsidRDefault="00BA2A3E" w:rsidP="00A42E7F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BA2A3E">
        <w:rPr>
          <w:rFonts w:eastAsia="Times New Roman" w:cs="Times New Roman"/>
          <w:kern w:val="0"/>
          <w14:ligatures w14:val="none"/>
        </w:rPr>
        <w:t xml:space="preserve">Removed all </w:t>
      </w:r>
      <w:proofErr w:type="spellStart"/>
      <w:proofErr w:type="gramStart"/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setFixedHeight</w:t>
      </w:r>
      <w:proofErr w:type="spellEnd"/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A2A3E">
        <w:rPr>
          <w:rFonts w:eastAsia="Times New Roman" w:cs="Times New Roman"/>
          <w:kern w:val="0"/>
          <w14:ligatures w14:val="none"/>
        </w:rPr>
        <w:t xml:space="preserve"> calls from the labels and buttons </w:t>
      </w:r>
    </w:p>
    <w:p w14:paraId="1830F85C" w14:textId="77777777" w:rsidR="00BA2A3E" w:rsidRPr="00BA2A3E" w:rsidRDefault="00BA2A3E" w:rsidP="00A42E7F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BA2A3E">
        <w:rPr>
          <w:rFonts w:eastAsia="Times New Roman" w:cs="Times New Roman"/>
          <w:kern w:val="0"/>
          <w14:ligatures w14:val="none"/>
        </w:rPr>
        <w:t xml:space="preserve">Replaced them with </w:t>
      </w:r>
      <w:proofErr w:type="spellStart"/>
      <w:proofErr w:type="gramStart"/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setSizePolicy</w:t>
      </w:r>
      <w:proofErr w:type="spellEnd"/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A2A3E">
        <w:rPr>
          <w:rFonts w:eastAsia="Times New Roman" w:cs="Times New Roman"/>
          <w:kern w:val="0"/>
          <w14:ligatures w14:val="none"/>
        </w:rPr>
        <w:t xml:space="preserve"> calls using </w:t>
      </w:r>
      <w:proofErr w:type="spellStart"/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QSizePolicy</w:t>
      </w:r>
      <w:proofErr w:type="spellEnd"/>
      <w:r w:rsidRPr="00BA2A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::Preferred</w:t>
      </w:r>
      <w:r w:rsidRPr="00BA2A3E">
        <w:rPr>
          <w:rFonts w:eastAsia="Times New Roman" w:cs="Times New Roman"/>
          <w:kern w:val="0"/>
          <w14:ligatures w14:val="none"/>
        </w:rPr>
        <w:t xml:space="preserve"> to let the widgets size themselves naturally </w:t>
      </w:r>
    </w:p>
    <w:p w14:paraId="29B4AF20" w14:textId="77777777" w:rsidR="00BA2A3E" w:rsidRPr="00BA2A3E" w:rsidRDefault="00BA2A3E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 w:rsidRPr="00BA2A3E">
        <w:rPr>
          <w:rFonts w:eastAsia="Times New Roman" w:cs="Times New Roman"/>
          <w:kern w:val="0"/>
          <w14:ligatures w14:val="none"/>
        </w:rPr>
        <w:t>Maintained the existing layout structure but allowed it to be more flexible</w:t>
      </w:r>
    </w:p>
    <w:p w14:paraId="74229DBB" w14:textId="77777777" w:rsidR="00BA2A3E" w:rsidRDefault="00BA2A3E" w:rsidP="00A42E7F">
      <w:pPr>
        <w:spacing w:line="360" w:lineRule="auto"/>
        <w:jc w:val="both"/>
      </w:pPr>
    </w:p>
    <w:p w14:paraId="2D3A8BEC" w14:textId="6A8CCA96" w:rsidR="00BA2A3E" w:rsidRPr="00BA2A3E" w:rsidRDefault="00BA2A3E" w:rsidP="00A42E7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3</w:t>
      </w:r>
      <w:r w:rsidRPr="00BA2A3E">
        <w:rPr>
          <w:b/>
          <w:bCs/>
        </w:rPr>
        <w:tab/>
        <w:t>:</w:t>
      </w:r>
      <w:r>
        <w:t xml:space="preserve"> </w:t>
      </w:r>
      <w:r w:rsidR="00B64F8C">
        <w:rPr>
          <w:b/>
          <w:bCs/>
        </w:rPr>
        <w:t>Linked library and header files to the program</w:t>
      </w:r>
    </w:p>
    <w:p w14:paraId="3A169515" w14:textId="00467CA9" w:rsidR="00BA2A3E" w:rsidRDefault="00BA2A3E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</w:t>
      </w:r>
      <w:r w:rsidR="00B64F8C">
        <w:t xml:space="preserve">Make the calibration and other functions the </w:t>
      </w:r>
      <w:proofErr w:type="gramStart"/>
      <w:r w:rsidR="00B64F8C">
        <w:t>same, and</w:t>
      </w:r>
      <w:proofErr w:type="gramEnd"/>
      <w:r w:rsidR="00B64F8C">
        <w:t xml:space="preserve"> make it easy for another process.</w:t>
      </w:r>
    </w:p>
    <w:p w14:paraId="0F6210E3" w14:textId="6C59B490" w:rsidR="00BA2A3E" w:rsidRDefault="00BA2A3E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</w:t>
      </w:r>
      <w:r w:rsidR="00B64F8C">
        <w:t>Check on Details</w:t>
      </w:r>
    </w:p>
    <w:p w14:paraId="402E882A" w14:textId="77777777" w:rsidR="00BA2A3E" w:rsidRDefault="00BA2A3E" w:rsidP="00A42E7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78A95DC5" w14:textId="3DB86153" w:rsidR="00B64F8C" w:rsidRPr="00B64F8C" w:rsidRDefault="00B64F8C" w:rsidP="00A42E7F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Load Function</w:t>
      </w:r>
    </w:p>
    <w:p w14:paraId="25BF70CC" w14:textId="2CA2F0EE" w:rsidR="00B64F8C" w:rsidRDefault="00B64F8C" w:rsidP="00A42E7F">
      <w:pPr>
        <w:pStyle w:val="ListParagraph"/>
        <w:spacing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Status: Completed</w:t>
      </w:r>
    </w:p>
    <w:p w14:paraId="16F5D992" w14:textId="276BCFD1" w:rsidR="00B64F8C" w:rsidRDefault="00B64F8C" w:rsidP="00A42E7F">
      <w:pPr>
        <w:pStyle w:val="ListParagraph"/>
        <w:numPr>
          <w:ilvl w:val="0"/>
          <w:numId w:val="5"/>
        </w:numPr>
        <w:spacing w:line="360" w:lineRule="auto"/>
        <w:jc w:val="both"/>
      </w:pPr>
      <w:r>
        <w:lastRenderedPageBreak/>
        <w:t>Able to load the txt file via the 1D or 2D method and merge with the previous button to load the image in multiple types.</w:t>
      </w:r>
    </w:p>
    <w:p w14:paraId="75B358EF" w14:textId="1DC936B1" w:rsidR="00B64F8C" w:rsidRDefault="00B64F8C" w:rsidP="00A42E7F">
      <w:pPr>
        <w:pStyle w:val="ListParagraph"/>
        <w:numPr>
          <w:ilvl w:val="0"/>
          <w:numId w:val="5"/>
        </w:numPr>
        <w:spacing w:line="360" w:lineRule="auto"/>
        <w:jc w:val="both"/>
      </w:pPr>
      <w:r>
        <w:t>Show the time for loading the file.</w:t>
      </w:r>
    </w:p>
    <w:p w14:paraId="1ABB8BD7" w14:textId="1CC698E0" w:rsidR="00B64F8C" w:rsidRDefault="00B64F8C" w:rsidP="00A42E7F">
      <w:pPr>
        <w:pStyle w:val="ListParagraph"/>
        <w:numPr>
          <w:ilvl w:val="0"/>
          <w:numId w:val="5"/>
        </w:numPr>
        <w:spacing w:line="360" w:lineRule="auto"/>
        <w:jc w:val="both"/>
      </w:pPr>
      <w:r>
        <w:t>Created a unique dialogue box to show the load file type and some short notes for each load type.</w:t>
      </w:r>
    </w:p>
    <w:p w14:paraId="47E0D120" w14:textId="77777777" w:rsidR="00B64F8C" w:rsidRDefault="00B64F8C" w:rsidP="00A42E7F">
      <w:pPr>
        <w:pStyle w:val="ListParagraph"/>
        <w:spacing w:line="360" w:lineRule="auto"/>
        <w:ind w:left="1800"/>
        <w:jc w:val="both"/>
      </w:pPr>
    </w:p>
    <w:p w14:paraId="042445B2" w14:textId="1503BB89" w:rsidR="00B64F8C" w:rsidRDefault="00B64F8C" w:rsidP="00A42E7F">
      <w:pPr>
        <w:pStyle w:val="ListParagraph"/>
        <w:numPr>
          <w:ilvl w:val="0"/>
          <w:numId w:val="4"/>
        </w:numPr>
        <w:spacing w:line="360" w:lineRule="auto"/>
        <w:jc w:val="both"/>
      </w:pPr>
      <w:r>
        <w:t>Save Function</w:t>
      </w:r>
    </w:p>
    <w:p w14:paraId="2BCEEA26" w14:textId="5EB3C6E5" w:rsidR="00B64F8C" w:rsidRDefault="00B64F8C" w:rsidP="00A42E7F">
      <w:pPr>
        <w:pStyle w:val="ListParagraph"/>
        <w:spacing w:line="360" w:lineRule="auto"/>
        <w:ind w:left="1080"/>
        <w:jc w:val="both"/>
      </w:pPr>
      <w:r>
        <w:t>Status: Cancelled</w:t>
      </w:r>
    </w:p>
    <w:p w14:paraId="08D37A18" w14:textId="41110006" w:rsidR="00B64F8C" w:rsidRDefault="00B64F8C" w:rsidP="00A42E7F">
      <w:pPr>
        <w:pStyle w:val="ListParagraph"/>
        <w:numPr>
          <w:ilvl w:val="0"/>
          <w:numId w:val="6"/>
        </w:numPr>
        <w:spacing w:line="360" w:lineRule="auto"/>
        <w:jc w:val="both"/>
      </w:pPr>
      <w:r>
        <w:t>Changed the save function into the function inside the library.</w:t>
      </w:r>
    </w:p>
    <w:p w14:paraId="1C8F155F" w14:textId="08AC756E" w:rsidR="00B64F8C" w:rsidRDefault="00B64F8C" w:rsidP="00A42E7F">
      <w:pPr>
        <w:pStyle w:val="ListParagraph"/>
        <w:numPr>
          <w:ilvl w:val="0"/>
          <w:numId w:val="6"/>
        </w:numPr>
        <w:spacing w:line="360" w:lineRule="auto"/>
        <w:jc w:val="both"/>
      </w:pPr>
      <w:r>
        <w:t>I tried many times but was unable to save it, and the output is saving in whole black output.</w:t>
      </w:r>
    </w:p>
    <w:p w14:paraId="6C6EFCDA" w14:textId="3116CE1C" w:rsidR="00B64F8C" w:rsidRDefault="00B64F8C" w:rsidP="00A42E7F">
      <w:pPr>
        <w:pStyle w:val="ListParagraph"/>
        <w:numPr>
          <w:ilvl w:val="0"/>
          <w:numId w:val="6"/>
        </w:numPr>
        <w:spacing w:line="360" w:lineRule="auto"/>
        <w:jc w:val="both"/>
      </w:pPr>
      <w:r>
        <w:t>Cancelled for this linking process, delayed until the current task is completed.</w:t>
      </w:r>
    </w:p>
    <w:p w14:paraId="36BB36B9" w14:textId="77777777" w:rsidR="00B64F8C" w:rsidRDefault="00B64F8C" w:rsidP="00A42E7F">
      <w:pPr>
        <w:spacing w:line="360" w:lineRule="auto"/>
        <w:jc w:val="both"/>
      </w:pPr>
    </w:p>
    <w:p w14:paraId="65D17273" w14:textId="4C7C330B" w:rsidR="00B64F8C" w:rsidRDefault="00B64F8C" w:rsidP="00A42E7F">
      <w:pPr>
        <w:pStyle w:val="ListParagraph"/>
        <w:numPr>
          <w:ilvl w:val="0"/>
          <w:numId w:val="4"/>
        </w:numPr>
        <w:spacing w:line="360" w:lineRule="auto"/>
        <w:jc w:val="both"/>
      </w:pPr>
      <w:r>
        <w:t>Interlace &amp; Merge function</w:t>
      </w:r>
    </w:p>
    <w:p w14:paraId="648F993A" w14:textId="7F093507" w:rsidR="00B64F8C" w:rsidRDefault="00B64F8C" w:rsidP="00A42E7F">
      <w:pPr>
        <w:pStyle w:val="ListParagraph"/>
        <w:spacing w:line="360" w:lineRule="auto"/>
        <w:ind w:left="1080"/>
        <w:jc w:val="both"/>
      </w:pPr>
      <w:r>
        <w:t>Status: Cancelled</w:t>
      </w:r>
    </w:p>
    <w:p w14:paraId="1725CFA4" w14:textId="30159AFD" w:rsidR="00B64F8C" w:rsidRDefault="007F2FDC" w:rsidP="00A42E7F">
      <w:pPr>
        <w:pStyle w:val="ListParagraph"/>
        <w:numPr>
          <w:ilvl w:val="0"/>
          <w:numId w:val="7"/>
        </w:numPr>
        <w:spacing w:line="360" w:lineRule="auto"/>
        <w:jc w:val="both"/>
      </w:pPr>
      <w:r>
        <w:t>Able to interlace in unfold mode, but if requested into fold mode, which shows only one image, the program crashes.</w:t>
      </w:r>
    </w:p>
    <w:p w14:paraId="08196185" w14:textId="6305594A" w:rsidR="007F2FDC" w:rsidRDefault="007F2FDC" w:rsidP="00A42E7F">
      <w:pPr>
        <w:pStyle w:val="ListParagraph"/>
        <w:numPr>
          <w:ilvl w:val="0"/>
          <w:numId w:val="7"/>
        </w:numPr>
        <w:spacing w:line="360" w:lineRule="auto"/>
        <w:jc w:val="both"/>
      </w:pPr>
      <w:r>
        <w:t>Cancelled until the current task is completed.</w:t>
      </w:r>
    </w:p>
    <w:p w14:paraId="1AD28B54" w14:textId="77777777" w:rsidR="007F2FDC" w:rsidRDefault="007F2FDC" w:rsidP="00A42E7F">
      <w:pPr>
        <w:spacing w:line="360" w:lineRule="auto"/>
        <w:jc w:val="both"/>
      </w:pPr>
    </w:p>
    <w:p w14:paraId="4ED19255" w14:textId="1D5A17BF" w:rsidR="007F2FDC" w:rsidRPr="00BA2A3E" w:rsidRDefault="007F2FDC" w:rsidP="00A42E7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4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Threshold CLAHE’s result</w:t>
      </w:r>
    </w:p>
    <w:p w14:paraId="58E79B19" w14:textId="7379A01D" w:rsidR="007F2FDC" w:rsidRDefault="007F2FDC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</w:t>
      </w:r>
      <w:r>
        <w:t xml:space="preserve">Ensure that result of Threshold CLAHE is clear </w:t>
      </w:r>
      <w:proofErr w:type="gramStart"/>
      <w:r>
        <w:t>and also</w:t>
      </w:r>
      <w:proofErr w:type="gramEnd"/>
      <w:r>
        <w:t xml:space="preserve"> easy to check the detail</w:t>
      </w:r>
    </w:p>
    <w:p w14:paraId="4835EE37" w14:textId="14343AC3" w:rsidR="007F2FDC" w:rsidRDefault="007F2FDC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</w:t>
      </w:r>
      <w:r>
        <w:t>Completed</w:t>
      </w:r>
    </w:p>
    <w:p w14:paraId="58008F8B" w14:textId="77777777" w:rsidR="007F2FDC" w:rsidRDefault="007F2FDC" w:rsidP="00A42E7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04ED455F" w14:textId="44550142" w:rsidR="007F2FDC" w:rsidRPr="007F2FDC" w:rsidRDefault="007F2FDC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Conducted a short meeting regarding the Threshold CLAHE effect.</w:t>
      </w:r>
    </w:p>
    <w:p w14:paraId="7B593413" w14:textId="5E854100" w:rsidR="007F2FDC" w:rsidRPr="007F2FDC" w:rsidRDefault="007F2FDC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Received a new concept regarding the Threshold CLAHE.</w:t>
      </w:r>
    </w:p>
    <w:p w14:paraId="6EECD94A" w14:textId="71BDB8A0" w:rsidR="007F2FDC" w:rsidRPr="007F2FDC" w:rsidRDefault="007F2FDC" w:rsidP="00A42E7F">
      <w:pPr>
        <w:pStyle w:val="ListParagraph"/>
        <w:numPr>
          <w:ilvl w:val="1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Categorised the threshold region into a dark mask.</w:t>
      </w:r>
    </w:p>
    <w:p w14:paraId="1B075720" w14:textId="272B8DDC" w:rsidR="007F2FDC" w:rsidRPr="007F2FDC" w:rsidRDefault="007F2FDC" w:rsidP="00A42E7F">
      <w:pPr>
        <w:pStyle w:val="ListParagraph"/>
        <w:numPr>
          <w:ilvl w:val="1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Processed the CLAHE in the dark mask.</w:t>
      </w:r>
    </w:p>
    <w:p w14:paraId="6125C345" w14:textId="654669EA" w:rsidR="007F2FDC" w:rsidRPr="007F2FDC" w:rsidRDefault="007F2FDC" w:rsidP="00A42E7F">
      <w:pPr>
        <w:pStyle w:val="ListParagraph"/>
        <w:numPr>
          <w:ilvl w:val="1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Once CLAHE is processed, the dark region from the dark mask will be distributed into the whole image instead of kept in its region.</w:t>
      </w:r>
    </w:p>
    <w:p w14:paraId="11B90B57" w14:textId="77777777" w:rsidR="00A42E7F" w:rsidRDefault="00FD3265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Completed the function, but the image, if only done in the threshold CLAHE mode the effect will not show better; but if applied normal CLAHE, then with the threshold CLAHE, some dark parts are able to see the detail very clearly.</w:t>
      </w:r>
    </w:p>
    <w:p w14:paraId="6F6F56EA" w14:textId="1C33FE8C" w:rsidR="00A42E7F" w:rsidRPr="00A42E7F" w:rsidRDefault="00E725FC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>
        <w:t>Conducted a short meeting again to show the result and requested to do the slide for showing the comparison.</w:t>
      </w:r>
    </w:p>
    <w:p w14:paraId="1E710EC1" w14:textId="77777777" w:rsidR="00A42E7F" w:rsidRPr="00A42E7F" w:rsidRDefault="00A42E7F" w:rsidP="00A42E7F">
      <w:pPr>
        <w:pStyle w:val="ListParagraph"/>
        <w:spacing w:after="0" w:line="360" w:lineRule="auto"/>
        <w:ind w:left="360"/>
        <w:jc w:val="both"/>
        <w:rPr>
          <w:b/>
          <w:bCs/>
        </w:rPr>
      </w:pPr>
    </w:p>
    <w:p w14:paraId="31737271" w14:textId="36ABDADF" w:rsidR="00E725FC" w:rsidRPr="00BA2A3E" w:rsidRDefault="00E725FC" w:rsidP="00A42E7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5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Convert all functions into Double 2D pointer</w:t>
      </w:r>
    </w:p>
    <w:p w14:paraId="34FA155E" w14:textId="584CDEBB" w:rsidR="00E725FC" w:rsidRDefault="00E725FC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Ensure </w:t>
      </w:r>
      <w:r>
        <w:t>all functions can show in Double 2D pointer without any helper function for converting from vector to double 2D pointer, vice versa.</w:t>
      </w:r>
    </w:p>
    <w:p w14:paraId="79129974" w14:textId="77777777" w:rsidR="00E725FC" w:rsidRDefault="00E725FC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5995DCF8" w14:textId="77777777" w:rsidR="00E725FC" w:rsidRDefault="00E725FC" w:rsidP="00A42E7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04189ADA" w14:textId="50EE7004" w:rsidR="00E725FC" w:rsidRPr="00E725FC" w:rsidRDefault="00E725FC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eastAsia="Times New Roman" w:cs="Times New Roman"/>
          <w:kern w:val="0"/>
          <w14:ligatures w14:val="none"/>
        </w:rPr>
        <w:t>Converted all very successfully and using the same library function for memory release for certain functions like malloc2D, etc.</w:t>
      </w:r>
    </w:p>
    <w:p w14:paraId="7F13B9AA" w14:textId="77777777" w:rsidR="00E725FC" w:rsidRDefault="00E725FC" w:rsidP="00A42E7F">
      <w:pPr>
        <w:spacing w:line="360" w:lineRule="auto"/>
        <w:jc w:val="both"/>
      </w:pPr>
    </w:p>
    <w:p w14:paraId="687B5A6C" w14:textId="065A0952" w:rsidR="00E725FC" w:rsidRPr="00BA2A3E" w:rsidRDefault="00E725FC" w:rsidP="00A42E7F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6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CLAHE histogram graph</w:t>
      </w:r>
    </w:p>
    <w:p w14:paraId="5F48CBDB" w14:textId="1CDCEFB4" w:rsidR="00E725FC" w:rsidRDefault="00E725FC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 xml:space="preserve">: </w:t>
      </w:r>
      <w:r>
        <w:t>To check is there the CLAHE will affecting on the histogram graph.</w:t>
      </w:r>
    </w:p>
    <w:p w14:paraId="06C17C9C" w14:textId="77777777" w:rsidR="00E725FC" w:rsidRDefault="00E725FC" w:rsidP="00A42E7F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47D61D4D" w14:textId="77777777" w:rsidR="00E725FC" w:rsidRDefault="00E725FC" w:rsidP="00A42E7F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544B6846" w14:textId="547557F7" w:rsidR="00E725FC" w:rsidRDefault="00A42E7F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>
        <w:t>Moved the “Show Histogram” button from the fixed zone into a unique graph group.</w:t>
      </w:r>
    </w:p>
    <w:p w14:paraId="2EDD7ABF" w14:textId="77777777" w:rsidR="00A42E7F" w:rsidRDefault="00A42E7F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 xml:space="preserve">Added the CLAHE graph, which will mark out the </w:t>
      </w:r>
      <w:proofErr w:type="spellStart"/>
      <w:r>
        <w:t>clip</w:t>
      </w:r>
      <w:r>
        <w:rPr>
          <w:rFonts w:hint="eastAsia"/>
        </w:rPr>
        <w:t>L</w:t>
      </w:r>
      <w:r>
        <w:t>imit</w:t>
      </w:r>
      <w:proofErr w:type="spellEnd"/>
      <w:r>
        <w:t xml:space="preserve"> set to the CLAHE processing; then the CLAHE graph will be green, and the original graph will be </w:t>
      </w:r>
      <w:r>
        <w:rPr>
          <w:rFonts w:hint="eastAsia"/>
        </w:rPr>
        <w:t>blue.</w:t>
      </w:r>
    </w:p>
    <w:p w14:paraId="01BAC649" w14:textId="77777777" w:rsidR="00A42E7F" w:rsidRDefault="00A42E7F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 xml:space="preserve">Update that the y-axis of </w:t>
      </w:r>
      <w:r>
        <w:t xml:space="preserve">the </w:t>
      </w:r>
      <w:r>
        <w:rPr>
          <w:rFonts w:hint="eastAsia"/>
        </w:rPr>
        <w:t xml:space="preserve">graph is using </w:t>
      </w:r>
      <w:r>
        <w:t xml:space="preserve">the </w:t>
      </w:r>
      <w:r w:rsidRPr="00822E5F">
        <w:t>probability distribution of those pixel intensities</w:t>
      </w:r>
      <w:r>
        <w:rPr>
          <w:rFonts w:hint="eastAsia"/>
        </w:rPr>
        <w:t>.</w:t>
      </w:r>
    </w:p>
    <w:p w14:paraId="75558A46" w14:textId="77777777" w:rsidR="00A42E7F" w:rsidRDefault="00A42E7F" w:rsidP="00A42E7F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CLAHE function will be updated</w:t>
      </w:r>
      <w:r>
        <w:rPr>
          <w:rFonts w:hint="eastAsia"/>
        </w:rPr>
        <w:t xml:space="preserve"> for the CLAHE graph.</w:t>
      </w:r>
    </w:p>
    <w:p w14:paraId="3E3C2145" w14:textId="77777777" w:rsidR="00A42E7F" w:rsidRDefault="00A42E7F" w:rsidP="00A42E7F">
      <w:pPr>
        <w:spacing w:line="360" w:lineRule="auto"/>
        <w:jc w:val="both"/>
      </w:pPr>
    </w:p>
    <w:p w14:paraId="7017E3E7" w14:textId="52D29100" w:rsidR="00A42E7F" w:rsidRDefault="00A42E7F" w:rsidP="00A42E7F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Roadblocks/Challenges</w:t>
      </w:r>
    </w:p>
    <w:p w14:paraId="00DC49E3" w14:textId="3D4851FE" w:rsidR="00A42E7F" w:rsidRDefault="00A42E7F" w:rsidP="00A42E7F">
      <w:pPr>
        <w:pStyle w:val="ListParagraph"/>
        <w:numPr>
          <w:ilvl w:val="0"/>
          <w:numId w:val="8"/>
        </w:numPr>
        <w:spacing w:line="360" w:lineRule="auto"/>
      </w:pPr>
      <w:r>
        <w:t>Memory management issues caused many functions to crash during the program runs, but they were fine for the code, like the detect and remove line function.</w:t>
      </w:r>
    </w:p>
    <w:p w14:paraId="679EB06F" w14:textId="3D4626B1" w:rsidR="00A42E7F" w:rsidRDefault="00A42E7F" w:rsidP="00A42E7F">
      <w:pPr>
        <w:pStyle w:val="ListParagraph"/>
        <w:numPr>
          <w:ilvl w:val="0"/>
          <w:numId w:val="8"/>
        </w:numPr>
        <w:spacing w:line="360" w:lineRule="auto"/>
      </w:pPr>
      <w:r>
        <w:t>The Interlaced &amp; Merge function linked from the library is unable to be used, but we are still investigating the issues.</w:t>
      </w:r>
    </w:p>
    <w:p w14:paraId="682925E4" w14:textId="19BD3AB2" w:rsidR="00A42E7F" w:rsidRDefault="00A42E7F" w:rsidP="00A42E7F">
      <w:pPr>
        <w:spacing w:line="360" w:lineRule="auto"/>
        <w:ind w:left="360"/>
      </w:pPr>
    </w:p>
    <w:p w14:paraId="00743418" w14:textId="012A689B" w:rsidR="00A42E7F" w:rsidRDefault="00A42E7F" w:rsidP="00A42E7F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</w:t>
      </w:r>
    </w:p>
    <w:p w14:paraId="55EEF2EF" w14:textId="00607E40" w:rsidR="00A42E7F" w:rsidRPr="00A42E7F" w:rsidRDefault="00A42E7F" w:rsidP="00A42E7F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kern w:val="0"/>
          <w14:ligatures w14:val="none"/>
        </w:rPr>
      </w:pPr>
      <w:r w:rsidRPr="00A42E7F">
        <w:rPr>
          <w:rFonts w:eastAsia="Times New Roman" w:cs="Times New Roman"/>
          <w:kern w:val="0"/>
          <w14:ligatures w14:val="none"/>
        </w:rPr>
        <w:t>The project has achieved substantial progress, with key tasks like converting functions to double 2D pointers, enhancing the Threshold CLAHE process, and implementing CLAHE histogram graphs completed successfully.</w:t>
      </w:r>
    </w:p>
    <w:p w14:paraId="4AEAAAD8" w14:textId="461B705C" w:rsidR="00A42E7F" w:rsidRPr="00A42E7F" w:rsidRDefault="00A42E7F" w:rsidP="00A42E7F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kern w:val="0"/>
          <w14:ligatures w14:val="none"/>
        </w:rPr>
      </w:pPr>
      <w:r w:rsidRPr="00A42E7F">
        <w:rPr>
          <w:rFonts w:eastAsia="Times New Roman" w:cs="Times New Roman"/>
          <w:kern w:val="0"/>
          <w14:ligatures w14:val="none"/>
        </w:rPr>
        <w:t>Despite delays in some tasks, such as the Save function and Interlace &amp; Merge functionality, the completed tasks contribute significantly to the program's functionality and integration readiness.</w:t>
      </w:r>
    </w:p>
    <w:p w14:paraId="27A8F49D" w14:textId="28C4076D" w:rsidR="00A42E7F" w:rsidRPr="00A42E7F" w:rsidRDefault="00A42E7F" w:rsidP="00A42E7F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kern w:val="0"/>
          <w14:ligatures w14:val="none"/>
        </w:rPr>
      </w:pPr>
      <w:r w:rsidRPr="00A42E7F">
        <w:rPr>
          <w:rFonts w:eastAsia="Times New Roman" w:cs="Times New Roman"/>
          <w:kern w:val="0"/>
          <w14:ligatures w14:val="none"/>
        </w:rPr>
        <w:t>Challenges, including memory management issues and instability in certain library-linked functions, have been identified and are being addressed.</w:t>
      </w:r>
    </w:p>
    <w:p w14:paraId="01499F62" w14:textId="38C91A2A" w:rsidR="00A42E7F" w:rsidRPr="00A42E7F" w:rsidRDefault="00A42E7F" w:rsidP="00A42E7F">
      <w:pPr>
        <w:pStyle w:val="ListParagraph"/>
        <w:spacing w:line="360" w:lineRule="auto"/>
        <w:ind w:left="360"/>
      </w:pPr>
    </w:p>
    <w:p w14:paraId="05FC9D50" w14:textId="77777777" w:rsidR="00A42E7F" w:rsidRPr="00E725FC" w:rsidRDefault="00A42E7F" w:rsidP="00A42E7F">
      <w:pPr>
        <w:spacing w:line="360" w:lineRule="auto"/>
        <w:jc w:val="both"/>
      </w:pPr>
    </w:p>
    <w:p w14:paraId="5036F030" w14:textId="77777777" w:rsidR="00E725FC" w:rsidRDefault="00E725FC" w:rsidP="00A42E7F">
      <w:pPr>
        <w:spacing w:line="360" w:lineRule="auto"/>
        <w:jc w:val="both"/>
      </w:pPr>
    </w:p>
    <w:p w14:paraId="08CA354A" w14:textId="77777777" w:rsidR="00E725FC" w:rsidRPr="00E725FC" w:rsidRDefault="00E725FC" w:rsidP="00A42E7F">
      <w:pPr>
        <w:spacing w:line="360" w:lineRule="auto"/>
        <w:jc w:val="both"/>
      </w:pPr>
    </w:p>
    <w:p w14:paraId="0F451676" w14:textId="77777777" w:rsidR="00E725FC" w:rsidRDefault="00E725FC" w:rsidP="00A42E7F">
      <w:pPr>
        <w:spacing w:line="360" w:lineRule="auto"/>
        <w:jc w:val="both"/>
      </w:pPr>
    </w:p>
    <w:p w14:paraId="5757BB05" w14:textId="77777777" w:rsidR="00E725FC" w:rsidRDefault="00E725FC" w:rsidP="00A42E7F">
      <w:pPr>
        <w:spacing w:line="360" w:lineRule="auto"/>
        <w:jc w:val="both"/>
      </w:pPr>
    </w:p>
    <w:p w14:paraId="7B89B7CD" w14:textId="77777777" w:rsidR="00E725FC" w:rsidRPr="00BA2A3E" w:rsidRDefault="00E725FC" w:rsidP="00A42E7F">
      <w:pPr>
        <w:spacing w:line="360" w:lineRule="auto"/>
        <w:jc w:val="both"/>
      </w:pPr>
    </w:p>
    <w:p w14:paraId="2A0274DD" w14:textId="77777777" w:rsidR="007F2FDC" w:rsidRPr="00BA2A3E" w:rsidRDefault="007F2FDC" w:rsidP="00A42E7F">
      <w:pPr>
        <w:spacing w:line="360" w:lineRule="auto"/>
        <w:jc w:val="both"/>
      </w:pPr>
    </w:p>
    <w:p w14:paraId="669259A0" w14:textId="77777777" w:rsidR="00BA2A3E" w:rsidRPr="00D612A9" w:rsidRDefault="00BA2A3E" w:rsidP="00A42E7F">
      <w:pPr>
        <w:spacing w:line="360" w:lineRule="auto"/>
        <w:jc w:val="both"/>
      </w:pPr>
    </w:p>
    <w:p w14:paraId="4BF087DC" w14:textId="1EAB2273" w:rsidR="00BA2A3E" w:rsidRDefault="00BA2A3E" w:rsidP="00A42E7F">
      <w:pPr>
        <w:spacing w:after="0" w:line="360" w:lineRule="auto"/>
        <w:jc w:val="both"/>
      </w:pPr>
    </w:p>
    <w:sectPr w:rsidR="00BA2A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567"/>
    <w:multiLevelType w:val="hybridMultilevel"/>
    <w:tmpl w:val="6B3C5292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E2C0F"/>
    <w:multiLevelType w:val="hybridMultilevel"/>
    <w:tmpl w:val="FC783DA8"/>
    <w:lvl w:ilvl="0" w:tplc="B1DCD4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43F21"/>
    <w:multiLevelType w:val="hybridMultilevel"/>
    <w:tmpl w:val="340C41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3C0960"/>
    <w:multiLevelType w:val="hybridMultilevel"/>
    <w:tmpl w:val="99D27AE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96351C"/>
    <w:multiLevelType w:val="hybridMultilevel"/>
    <w:tmpl w:val="59AA2E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E4701"/>
    <w:multiLevelType w:val="hybridMultilevel"/>
    <w:tmpl w:val="70562FA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E348E5"/>
    <w:multiLevelType w:val="hybridMultilevel"/>
    <w:tmpl w:val="7440601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0E46CF"/>
    <w:multiLevelType w:val="hybridMultilevel"/>
    <w:tmpl w:val="F816E9E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D71B33"/>
    <w:multiLevelType w:val="hybridMultilevel"/>
    <w:tmpl w:val="517433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90358"/>
    <w:multiLevelType w:val="hybridMultilevel"/>
    <w:tmpl w:val="130045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071939">
    <w:abstractNumId w:val="1"/>
  </w:num>
  <w:num w:numId="2" w16cid:durableId="1796210936">
    <w:abstractNumId w:val="7"/>
  </w:num>
  <w:num w:numId="3" w16cid:durableId="210728158">
    <w:abstractNumId w:val="2"/>
  </w:num>
  <w:num w:numId="4" w16cid:durableId="1156842344">
    <w:abstractNumId w:val="0"/>
  </w:num>
  <w:num w:numId="5" w16cid:durableId="311833754">
    <w:abstractNumId w:val="6"/>
  </w:num>
  <w:num w:numId="6" w16cid:durableId="568229600">
    <w:abstractNumId w:val="5"/>
  </w:num>
  <w:num w:numId="7" w16cid:durableId="1984120687">
    <w:abstractNumId w:val="3"/>
  </w:num>
  <w:num w:numId="8" w16cid:durableId="1597009721">
    <w:abstractNumId w:val="4"/>
  </w:num>
  <w:num w:numId="9" w16cid:durableId="2061661515">
    <w:abstractNumId w:val="9"/>
  </w:num>
  <w:num w:numId="10" w16cid:durableId="875698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3E"/>
    <w:rsid w:val="000208D8"/>
    <w:rsid w:val="003435E7"/>
    <w:rsid w:val="00345BBE"/>
    <w:rsid w:val="0046069D"/>
    <w:rsid w:val="005371E8"/>
    <w:rsid w:val="007F2FDC"/>
    <w:rsid w:val="0089313F"/>
    <w:rsid w:val="008F694A"/>
    <w:rsid w:val="00990C90"/>
    <w:rsid w:val="009E4D4A"/>
    <w:rsid w:val="00A42817"/>
    <w:rsid w:val="00A42E7F"/>
    <w:rsid w:val="00A92CD1"/>
    <w:rsid w:val="00B64F8C"/>
    <w:rsid w:val="00BA2A3E"/>
    <w:rsid w:val="00E725FC"/>
    <w:rsid w:val="00FA5033"/>
    <w:rsid w:val="00F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56418"/>
  <w15:chartTrackingRefBased/>
  <w15:docId w15:val="{F04800D9-46D6-4B8E-A7A8-6B44E071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KaiTi" w:hAnsi="Times New Roman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FC"/>
  </w:style>
  <w:style w:type="paragraph" w:styleId="Heading1">
    <w:name w:val="heading 1"/>
    <w:basedOn w:val="Normal"/>
    <w:next w:val="Normal"/>
    <w:link w:val="Heading1Char"/>
    <w:uiPriority w:val="9"/>
    <w:qFormat/>
    <w:rsid w:val="00BA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2E7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757</Words>
  <Characters>3717</Characters>
  <Application>Microsoft Office Word</Application>
  <DocSecurity>0</DocSecurity>
  <Lines>119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SHI KAI A21EC0196</dc:creator>
  <cp:keywords/>
  <dc:description/>
  <cp:lastModifiedBy>LIM SHI KAI A21EC0196</cp:lastModifiedBy>
  <cp:revision>1</cp:revision>
  <dcterms:created xsi:type="dcterms:W3CDTF">2024-12-15T04:41:00Z</dcterms:created>
  <dcterms:modified xsi:type="dcterms:W3CDTF">2024-12-15T05:57:00Z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f82a647f-4a45-482a-9379-e3c2d36974c6</vt:lpwstr>
  </property>
</Properties>
</file>